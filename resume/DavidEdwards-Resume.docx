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057" w14:textId="697D7EB0" w:rsidR="00B86026" w:rsidRPr="00B86026" w:rsidRDefault="00253115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David Edwards</w:t>
      </w:r>
    </w:p>
    <w:p w14:paraId="61C3D9D1" w14:textId="6EA9CC5E" w:rsidR="00B86026" w:rsidRDefault="000A12D3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Hawthorne, CA</w:t>
      </w:r>
    </w:p>
    <w:p w14:paraId="64195E6A" w14:textId="3C47E592" w:rsidR="00F16A09" w:rsidRDefault="00F16A09" w:rsidP="00486680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t>davidedwardslaca@gmail.com</w:t>
      </w:r>
    </w:p>
    <w:p w14:paraId="031212BC" w14:textId="50A5A0DD" w:rsidR="006545D3" w:rsidRDefault="00000000" w:rsidP="006545D3">
      <w:pPr>
        <w:spacing w:after="0"/>
        <w:contextualSpacing/>
        <w:jc w:val="center"/>
        <w:rPr>
          <w:rStyle w:val="Hyperlink"/>
          <w:rFonts w:ascii="Times New Roman" w:hAnsi="Times New Roman" w:cs="Times New Roman"/>
          <w:b/>
          <w:bCs/>
        </w:rPr>
      </w:pPr>
      <w:hyperlink r:id="rId9" w:history="1">
        <w:r w:rsidR="009419DF">
          <w:rPr>
            <w:rStyle w:val="Hyperlink"/>
            <w:rFonts w:ascii="Times New Roman" w:hAnsi="Times New Roman" w:cs="Times New Roman"/>
            <w:b/>
            <w:bCs/>
          </w:rPr>
          <w:t>davedwards.github.io</w:t>
        </w:r>
      </w:hyperlink>
    </w:p>
    <w:p w14:paraId="753DED86" w14:textId="7171C493" w:rsidR="00F16A09" w:rsidRPr="00F16A09" w:rsidRDefault="00F16A09" w:rsidP="006545D3">
      <w:pPr>
        <w:spacing w:after="0"/>
        <w:contextualSpacing/>
        <w:jc w:val="center"/>
        <w:rPr>
          <w:rStyle w:val="Hyperlink"/>
          <w:color w:val="auto"/>
          <w:u w:val="none"/>
        </w:rPr>
      </w:pPr>
      <w:r w:rsidRPr="00F16A09">
        <w:rPr>
          <w:rStyle w:val="Hyperlink"/>
          <w:rFonts w:ascii="Times New Roman" w:hAnsi="Times New Roman" w:cs="Times New Roman"/>
          <w:color w:val="auto"/>
          <w:u w:val="none"/>
        </w:rPr>
        <w:t>512-998-1729</w:t>
      </w:r>
    </w:p>
    <w:p w14:paraId="0BDA9CC7" w14:textId="77777777" w:rsidR="00B86026" w:rsidRDefault="00B86026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1BD054F0" w14:textId="77777777" w:rsidR="00E17640" w:rsidRDefault="00E17640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 RELATED SUMMARY:</w:t>
      </w:r>
    </w:p>
    <w:p w14:paraId="7E764909" w14:textId="1160EA39" w:rsidR="00B316AF" w:rsidRDefault="00C937EE" w:rsidP="00F12A3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2D47">
        <w:rPr>
          <w:rFonts w:ascii="Times New Roman" w:hAnsi="Times New Roman" w:cs="Times New Roman"/>
        </w:rPr>
        <w:t>ccomplished Software Engineer who holds Bachelor’s Degree</w:t>
      </w:r>
      <w:r w:rsidR="000839EB">
        <w:rPr>
          <w:rFonts w:ascii="Times New Roman" w:hAnsi="Times New Roman" w:cs="Times New Roman"/>
        </w:rPr>
        <w:t xml:space="preserve"> in </w:t>
      </w:r>
      <w:r w:rsidR="0057210A">
        <w:rPr>
          <w:rFonts w:ascii="Times New Roman" w:hAnsi="Times New Roman" w:cs="Times New Roman"/>
        </w:rPr>
        <w:t xml:space="preserve">Computer Science from </w:t>
      </w:r>
      <w:r w:rsidR="000839EB">
        <w:rPr>
          <w:rFonts w:ascii="Times New Roman" w:hAnsi="Times New Roman" w:cs="Times New Roman"/>
        </w:rPr>
        <w:t>California State University.</w:t>
      </w:r>
    </w:p>
    <w:p w14:paraId="131120B8" w14:textId="7921EE10" w:rsidR="00BA5AD6" w:rsidRPr="00A1024C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Core languages experience: </w:t>
      </w:r>
      <w:r w:rsidRPr="00A1024C">
        <w:rPr>
          <w:rFonts w:ascii="Times New Roman" w:eastAsia="Roboto" w:hAnsi="Times New Roman" w:cs="Times New Roman"/>
        </w:rPr>
        <w:t xml:space="preserve">C/C++ </w:t>
      </w:r>
      <w:r w:rsidR="00D63985">
        <w:rPr>
          <w:rFonts w:ascii="Times New Roman" w:eastAsia="Roboto" w:hAnsi="Times New Roman" w:cs="Times New Roman"/>
        </w:rPr>
        <w:t>6</w:t>
      </w:r>
      <w:r w:rsidRPr="00A1024C">
        <w:rPr>
          <w:rFonts w:ascii="Times New Roman" w:eastAsia="Roboto" w:hAnsi="Times New Roman" w:cs="Times New Roman"/>
        </w:rPr>
        <w:t xml:space="preserve"> years</w:t>
      </w:r>
      <w:r>
        <w:rPr>
          <w:rFonts w:ascii="Times New Roman" w:eastAsia="Roboto" w:hAnsi="Times New Roman" w:cs="Times New Roman"/>
        </w:rPr>
        <w:t xml:space="preserve">, </w:t>
      </w:r>
      <w:r w:rsidRPr="00A1024C">
        <w:rPr>
          <w:rFonts w:ascii="Times New Roman" w:eastAsia="Roboto" w:hAnsi="Times New Roman" w:cs="Times New Roman"/>
        </w:rPr>
        <w:t>Python 10 years</w:t>
      </w:r>
      <w:r>
        <w:rPr>
          <w:rFonts w:ascii="Times New Roman" w:eastAsia="Roboto" w:hAnsi="Times New Roman" w:cs="Times New Roman"/>
        </w:rPr>
        <w:t xml:space="preserve">. Java </w:t>
      </w:r>
      <w:r w:rsidR="00D63985">
        <w:rPr>
          <w:rFonts w:ascii="Times New Roman" w:eastAsia="Roboto" w:hAnsi="Times New Roman" w:cs="Times New Roman"/>
        </w:rPr>
        <w:t>6</w:t>
      </w:r>
      <w:r>
        <w:rPr>
          <w:rFonts w:ascii="Times New Roman" w:eastAsia="Roboto" w:hAnsi="Times New Roman" w:cs="Times New Roman"/>
        </w:rPr>
        <w:t xml:space="preserve"> years</w:t>
      </w:r>
      <w:r w:rsidR="003C5CCA">
        <w:rPr>
          <w:rFonts w:ascii="Times New Roman" w:eastAsia="Roboto" w:hAnsi="Times New Roman" w:cs="Times New Roman"/>
        </w:rPr>
        <w:t>.</w:t>
      </w:r>
    </w:p>
    <w:p w14:paraId="71571EBB" w14:textId="750E16EF" w:rsidR="00BA5AD6" w:rsidRDefault="00BA5AD6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E</w:t>
      </w:r>
      <w:r w:rsidRPr="00677AE3">
        <w:rPr>
          <w:rFonts w:ascii="Times New Roman" w:eastAsia="Roboto" w:hAnsi="Times New Roman" w:cs="Times New Roman"/>
        </w:rPr>
        <w:t>xperienced python backend, API and GUI tool developer</w:t>
      </w:r>
      <w:r w:rsidR="003C5CCA">
        <w:rPr>
          <w:rFonts w:ascii="Times New Roman" w:eastAsia="Roboto" w:hAnsi="Times New Roman" w:cs="Times New Roman"/>
        </w:rPr>
        <w:t>.</w:t>
      </w:r>
    </w:p>
    <w:p w14:paraId="54D01060" w14:textId="3EC5A5BF" w:rsidR="009D0F9B" w:rsidRDefault="00A0504A" w:rsidP="00BA5AD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10</w:t>
      </w:r>
      <w:r w:rsidR="00BA5AD6">
        <w:rPr>
          <w:rFonts w:ascii="Times New Roman" w:eastAsia="Roboto" w:hAnsi="Times New Roman" w:cs="Times New Roman"/>
        </w:rPr>
        <w:t>+</w:t>
      </w:r>
      <w:r>
        <w:rPr>
          <w:rFonts w:ascii="Times New Roman" w:eastAsia="Roboto" w:hAnsi="Times New Roman" w:cs="Times New Roman"/>
        </w:rPr>
        <w:t xml:space="preserve"> years e</w:t>
      </w:r>
      <w:r w:rsidR="009D0F9B" w:rsidRPr="009D0F9B">
        <w:rPr>
          <w:rFonts w:ascii="Times New Roman" w:eastAsia="Roboto" w:hAnsi="Times New Roman" w:cs="Times New Roman"/>
        </w:rPr>
        <w:t>xperience with Git and Subversion repository code version control system and working in Agile / Scrum team project development</w:t>
      </w:r>
      <w:r w:rsidR="0074024D">
        <w:rPr>
          <w:rFonts w:ascii="Times New Roman" w:eastAsia="Roboto" w:hAnsi="Times New Roman" w:cs="Times New Roman"/>
        </w:rPr>
        <w:t>.</w:t>
      </w:r>
    </w:p>
    <w:p w14:paraId="242FA27D" w14:textId="51D56D3A" w:rsidR="009D0F9B" w:rsidRPr="009D0F9B" w:rsidRDefault="00C937EE" w:rsidP="009D0F9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>P</w:t>
      </w:r>
      <w:r w:rsidR="009D0F9B" w:rsidRPr="009D0F9B">
        <w:rPr>
          <w:rFonts w:ascii="Times New Roman" w:eastAsia="Roboto" w:hAnsi="Times New Roman" w:cs="Times New Roman"/>
        </w:rPr>
        <w:t>roject experience</w:t>
      </w:r>
      <w:r>
        <w:rPr>
          <w:rFonts w:ascii="Times New Roman" w:eastAsia="Roboto" w:hAnsi="Times New Roman" w:cs="Times New Roman"/>
        </w:rPr>
        <w:t>s</w:t>
      </w:r>
      <w:r w:rsidR="009D0F9B" w:rsidRPr="009D0F9B">
        <w:rPr>
          <w:rFonts w:ascii="Times New Roman" w:eastAsia="Roboto" w:hAnsi="Times New Roman" w:cs="Times New Roman"/>
        </w:rPr>
        <w:t xml:space="preserve"> </w:t>
      </w:r>
      <w:r w:rsidR="00D2445E">
        <w:rPr>
          <w:rFonts w:ascii="Times New Roman" w:eastAsia="Roboto" w:hAnsi="Times New Roman" w:cs="Times New Roman"/>
        </w:rPr>
        <w:t xml:space="preserve">include </w:t>
      </w:r>
      <w:r w:rsidR="009D0F9B" w:rsidRPr="009D0F9B">
        <w:rPr>
          <w:rFonts w:ascii="Times New Roman" w:eastAsia="Roboto" w:hAnsi="Times New Roman" w:cs="Times New Roman"/>
        </w:rPr>
        <w:t>creating dynamic web/mobile applications using: HTML5, CSS3, MySQL, Java, Python on UNIX/Linux and Windows platforms</w:t>
      </w:r>
      <w:r>
        <w:rPr>
          <w:rFonts w:ascii="Times New Roman" w:eastAsia="Roboto" w:hAnsi="Times New Roman" w:cs="Times New Roman"/>
        </w:rPr>
        <w:t>.</w:t>
      </w:r>
    </w:p>
    <w:p w14:paraId="5279558C" w14:textId="1A97B8A5" w:rsidR="007336DA" w:rsidRPr="005E36E1" w:rsidRDefault="00833DC1" w:rsidP="0097351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Roboto" w:hAnsi="Times New Roman" w:cs="Times New Roman"/>
        </w:rPr>
        <w:t xml:space="preserve">18+ years </w:t>
      </w:r>
      <w:r w:rsidR="009D0F9B" w:rsidRPr="005E36E1">
        <w:rPr>
          <w:rFonts w:ascii="Times New Roman" w:eastAsia="Roboto" w:hAnsi="Times New Roman" w:cs="Times New Roman"/>
        </w:rPr>
        <w:t>Linux OS</w:t>
      </w:r>
      <w:r>
        <w:rPr>
          <w:rFonts w:ascii="Times New Roman" w:eastAsia="Roboto" w:hAnsi="Times New Roman" w:cs="Times New Roman"/>
        </w:rPr>
        <w:t xml:space="preserve"> experience</w:t>
      </w:r>
      <w:r w:rsidR="00C937EE">
        <w:rPr>
          <w:rFonts w:ascii="Times New Roman" w:hAnsi="Times New Roman" w:cs="Times New Roman"/>
          <w:b/>
        </w:rPr>
        <w:t>.</w:t>
      </w:r>
    </w:p>
    <w:p w14:paraId="0ED7DCB6" w14:textId="77777777" w:rsidR="006217D5" w:rsidRDefault="006217D5" w:rsidP="009054EA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</w:p>
    <w:p w14:paraId="65315902" w14:textId="19A927EF" w:rsidR="009054EA" w:rsidRPr="00E634EB" w:rsidRDefault="007336DA" w:rsidP="009054EA">
      <w:pPr>
        <w:pStyle w:val="ListParagraph"/>
        <w:spacing w:after="0"/>
        <w:ind w:left="0"/>
        <w:rPr>
          <w:rFonts w:ascii="Times New Roman" w:eastAsia="Roboto" w:hAnsi="Times New Roman" w:cs="Times New Roman"/>
          <w:b/>
          <w:bCs/>
        </w:rPr>
      </w:pPr>
      <w:r>
        <w:rPr>
          <w:rFonts w:ascii="Times New Roman" w:hAnsi="Times New Roman" w:cs="Times New Roman"/>
          <w:b/>
        </w:rPr>
        <w:t>E</w:t>
      </w:r>
      <w:r w:rsidR="00B86026" w:rsidRPr="00B86026">
        <w:rPr>
          <w:rFonts w:ascii="Times New Roman" w:hAnsi="Times New Roman" w:cs="Times New Roman"/>
          <w:b/>
        </w:rPr>
        <w:t>DUCATION</w:t>
      </w:r>
      <w:r w:rsidR="009054EA">
        <w:rPr>
          <w:rFonts w:ascii="Times New Roman" w:hAnsi="Times New Roman" w:cs="Times New Roman"/>
          <w:b/>
        </w:rPr>
        <w:t xml:space="preserve"> </w:t>
      </w:r>
    </w:p>
    <w:p w14:paraId="3E666971" w14:textId="24718A71" w:rsidR="006217D5" w:rsidRDefault="006217D5" w:rsidP="006217D5">
      <w:pPr>
        <w:spacing w:after="0"/>
        <w:jc w:val="both"/>
        <w:rPr>
          <w:rFonts w:ascii="Times New Roman" w:eastAsia="Roboto" w:hAnsi="Times New Roman" w:cs="Times New Roman"/>
        </w:rPr>
      </w:pPr>
      <w:r w:rsidRPr="006217D5">
        <w:rPr>
          <w:rFonts w:ascii="Times New Roman" w:eastAsia="Roboto" w:hAnsi="Times New Roman" w:cs="Times New Roman"/>
        </w:rPr>
        <w:t>Bachelor of Science in Computer Science, California State University, Los Angeles, CA</w:t>
      </w:r>
      <w:r w:rsidR="00CD5ADC">
        <w:rPr>
          <w:rFonts w:ascii="Times New Roman" w:eastAsia="Roboto" w:hAnsi="Times New Roman" w:cs="Times New Roman"/>
        </w:rPr>
        <w:t xml:space="preserve"> 2014</w:t>
      </w:r>
    </w:p>
    <w:p w14:paraId="2E1068E0" w14:textId="0F1516F7" w:rsidR="00E634EB" w:rsidRDefault="004C294E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C294E">
        <w:rPr>
          <w:rFonts w:ascii="Times New Roman" w:eastAsia="Roboto" w:hAnsi="Times New Roman" w:cs="Times New Roman"/>
        </w:rPr>
        <w:t>Associates of Computer Science- San Diego City College, CA</w:t>
      </w:r>
      <w:r>
        <w:rPr>
          <w:rFonts w:ascii="Times New Roman" w:eastAsia="Roboto" w:hAnsi="Times New Roman" w:cs="Times New Roman"/>
        </w:rPr>
        <w:t xml:space="preserve"> 2009</w:t>
      </w:r>
    </w:p>
    <w:p w14:paraId="0848E992" w14:textId="5F9DB96F" w:rsidR="004E68AD" w:rsidRPr="004E68AD" w:rsidRDefault="004E68AD" w:rsidP="004E68AD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>
        <w:rPr>
          <w:rFonts w:ascii="Times New Roman" w:eastAsia="Roboto" w:hAnsi="Times New Roman" w:cs="Times New Roman"/>
        </w:rPr>
        <w:t xml:space="preserve">US </w:t>
      </w:r>
      <w:r w:rsidRPr="004E68AD">
        <w:rPr>
          <w:rFonts w:ascii="Times New Roman" w:eastAsia="Roboto" w:hAnsi="Times New Roman" w:cs="Times New Roman"/>
        </w:rPr>
        <w:t>Naval Air Technical Training Center (NATTC)</w:t>
      </w:r>
      <w:r w:rsidR="00304328">
        <w:rPr>
          <w:rFonts w:ascii="Times New Roman" w:eastAsia="Roboto" w:hAnsi="Times New Roman" w:cs="Times New Roman"/>
        </w:rPr>
        <w:t xml:space="preserve"> - </w:t>
      </w:r>
      <w:r>
        <w:rPr>
          <w:rFonts w:ascii="Times New Roman" w:eastAsia="Roboto" w:hAnsi="Times New Roman" w:cs="Times New Roman"/>
        </w:rPr>
        <w:t xml:space="preserve">US Naval </w:t>
      </w:r>
      <w:r w:rsidRPr="004E68AD">
        <w:rPr>
          <w:rFonts w:ascii="Times New Roman" w:eastAsia="Roboto" w:hAnsi="Times New Roman" w:cs="Times New Roman"/>
        </w:rPr>
        <w:t>Aviation Technician Intermediate "I" Level Training, Aviation Technician</w:t>
      </w:r>
    </w:p>
    <w:p w14:paraId="076A86CF" w14:textId="1E78C706" w:rsidR="004E68AD" w:rsidRDefault="004E68AD" w:rsidP="004E68AD">
      <w:pPr>
        <w:spacing w:after="0" w:line="256" w:lineRule="auto"/>
        <w:jc w:val="both"/>
        <w:rPr>
          <w:rFonts w:ascii="Times New Roman" w:eastAsia="Roboto" w:hAnsi="Times New Roman" w:cs="Times New Roman"/>
        </w:rPr>
      </w:pPr>
      <w:r w:rsidRPr="004E68AD">
        <w:rPr>
          <w:rFonts w:ascii="Times New Roman" w:eastAsia="Roboto" w:hAnsi="Times New Roman" w:cs="Times New Roman"/>
        </w:rPr>
        <w:t>Naval Nuclear Power Training Command (NNPTC)</w:t>
      </w:r>
      <w:r w:rsidR="00304328">
        <w:rPr>
          <w:rFonts w:ascii="Times New Roman" w:eastAsia="Roboto" w:hAnsi="Times New Roman" w:cs="Times New Roman"/>
        </w:rPr>
        <w:t xml:space="preserve"> - </w:t>
      </w:r>
      <w:r w:rsidRPr="004E68AD">
        <w:rPr>
          <w:rFonts w:ascii="Times New Roman" w:eastAsia="Roboto" w:hAnsi="Times New Roman" w:cs="Times New Roman"/>
        </w:rPr>
        <w:t>Electrician's Mate (EM) Class "A", Naval Nuclear Propulsion Program</w:t>
      </w:r>
    </w:p>
    <w:p w14:paraId="2E5CF7F9" w14:textId="77777777" w:rsidR="004517F5" w:rsidRPr="004517F5" w:rsidRDefault="004517F5" w:rsidP="004517F5">
      <w:pPr>
        <w:spacing w:after="0" w:line="256" w:lineRule="auto"/>
        <w:jc w:val="both"/>
        <w:rPr>
          <w:rFonts w:ascii="Times New Roman" w:eastAsia="Roboto" w:hAnsi="Times New Roman" w:cs="Times New Roman"/>
        </w:rPr>
      </w:pPr>
    </w:p>
    <w:p w14:paraId="62E79F15" w14:textId="79DE121F" w:rsidR="00F715E4" w:rsidRDefault="00B86026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B86026">
        <w:rPr>
          <w:rFonts w:ascii="Times New Roman" w:hAnsi="Times New Roman" w:cs="Times New Roman"/>
          <w:b/>
        </w:rPr>
        <w:t>PROFESSIONAL EXPERIENCE:</w:t>
      </w:r>
    </w:p>
    <w:p w14:paraId="576A1BAF" w14:textId="1223639C" w:rsidR="00442825" w:rsidRDefault="00442825" w:rsidP="0048668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Qualcomm, San Diego, CA</w:t>
      </w:r>
      <w:r w:rsidR="008F73B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</w:t>
      </w:r>
      <w:r w:rsidR="004B31E1"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>July 2020-</w:t>
      </w:r>
      <w:r w:rsidR="009419DF">
        <w:rPr>
          <w:rFonts w:ascii="Times New Roman" w:hAnsi="Times New Roman" w:cs="Times New Roman"/>
          <w:b/>
        </w:rPr>
        <w:t>June 2023</w:t>
      </w:r>
    </w:p>
    <w:p w14:paraId="6B3607F7" w14:textId="67F86F71" w:rsidR="00907C98" w:rsidRPr="004B7DB5" w:rsidRDefault="001E729C" w:rsidP="004B7DB5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Engineer</w:t>
      </w:r>
    </w:p>
    <w:p w14:paraId="48679871" w14:textId="21847BC9" w:rsidR="004B7DB5" w:rsidRPr="004B7DB5" w:rsidRDefault="004B7DB5" w:rsidP="004B7DB5">
      <w:pPr>
        <w:spacing w:after="0"/>
        <w:contextualSpacing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Embedded Software Content Compliance</w:t>
      </w:r>
      <w:r>
        <w:rPr>
          <w:rFonts w:ascii="Times New Roman" w:hAnsi="Times New Roman" w:cs="Times New Roman"/>
          <w:bCs/>
        </w:rPr>
        <w:t xml:space="preserve"> and</w:t>
      </w:r>
      <w:r w:rsidRPr="004B7DB5">
        <w:rPr>
          <w:rFonts w:ascii="Times New Roman" w:hAnsi="Times New Roman" w:cs="Times New Roman"/>
          <w:bCs/>
        </w:rPr>
        <w:t xml:space="preserve"> Linux Open Source team:</w:t>
      </w:r>
    </w:p>
    <w:p w14:paraId="49500589" w14:textId="2FD1CEBA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 xml:space="preserve">Develop, maintain, and operate software scanning automated tools using </w:t>
      </w:r>
      <w:r w:rsidR="00D87AA8" w:rsidRPr="004B7DB5">
        <w:rPr>
          <w:rFonts w:ascii="Times New Roman" w:hAnsi="Times New Roman" w:cs="Times New Roman"/>
          <w:bCs/>
        </w:rPr>
        <w:t>C/C++</w:t>
      </w:r>
      <w:r w:rsidR="00D87AA8">
        <w:rPr>
          <w:rFonts w:ascii="Times New Roman" w:hAnsi="Times New Roman" w:cs="Times New Roman"/>
          <w:bCs/>
        </w:rPr>
        <w:t xml:space="preserve">, </w:t>
      </w:r>
      <w:r w:rsidR="00D87AA8" w:rsidRPr="004B7DB5">
        <w:rPr>
          <w:rFonts w:ascii="Times New Roman" w:hAnsi="Times New Roman" w:cs="Times New Roman"/>
          <w:bCs/>
        </w:rPr>
        <w:t>Python</w:t>
      </w:r>
      <w:r w:rsidR="00D87AA8">
        <w:rPr>
          <w:rFonts w:ascii="Times New Roman" w:hAnsi="Times New Roman" w:cs="Times New Roman"/>
          <w:bCs/>
        </w:rPr>
        <w:t>, Docker</w:t>
      </w:r>
      <w:r w:rsidR="00D87AA8"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Bash</w:t>
      </w:r>
      <w:r w:rsidR="00D87AA8">
        <w:rPr>
          <w:rFonts w:ascii="Times New Roman" w:hAnsi="Times New Roman" w:cs="Times New Roman"/>
          <w:bCs/>
        </w:rPr>
        <w:t xml:space="preserve"> script</w:t>
      </w:r>
      <w:r w:rsidR="000C6F66">
        <w:rPr>
          <w:rFonts w:ascii="Times New Roman" w:hAnsi="Times New Roman" w:cs="Times New Roman"/>
          <w:bCs/>
        </w:rPr>
        <w:t>s</w:t>
      </w:r>
      <w:r w:rsidRPr="004B7DB5">
        <w:rPr>
          <w:rFonts w:ascii="Times New Roman" w:hAnsi="Times New Roman" w:cs="Times New Roman"/>
          <w:bCs/>
        </w:rPr>
        <w:t>.</w:t>
      </w:r>
    </w:p>
    <w:p w14:paraId="4977391C" w14:textId="630C4159" w:rsidR="004B7DB5" w:rsidRPr="004B7DB5" w:rsidRDefault="004B7DB5" w:rsidP="004B7DB5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Overview embedded software product development lifecycle of Open Source Systems for Android,</w:t>
      </w:r>
      <w:r>
        <w:rPr>
          <w:rFonts w:ascii="Times New Roman" w:hAnsi="Times New Roman" w:cs="Times New Roman"/>
          <w:bCs/>
        </w:rPr>
        <w:t xml:space="preserve"> </w:t>
      </w:r>
      <w:r w:rsidRPr="004B7DB5">
        <w:rPr>
          <w:rFonts w:ascii="Times New Roman" w:hAnsi="Times New Roman" w:cs="Times New Roman"/>
          <w:bCs/>
        </w:rPr>
        <w:t>Linux, Arm, Kernel, GNU.</w:t>
      </w:r>
    </w:p>
    <w:p w14:paraId="7A0A211A" w14:textId="50D578A5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Review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</w:t>
      </w:r>
      <w:r w:rsidR="00FD65A9">
        <w:rPr>
          <w:rFonts w:ascii="Times New Roman" w:hAnsi="Times New Roman" w:cs="Times New Roman"/>
          <w:bCs/>
        </w:rPr>
        <w:t xml:space="preserve">in-house developer </w:t>
      </w:r>
      <w:r w:rsidRPr="00442825">
        <w:rPr>
          <w:rFonts w:ascii="Times New Roman" w:hAnsi="Times New Roman" w:cs="Times New Roman"/>
          <w:bCs/>
        </w:rPr>
        <w:t>code for open source compliance</w:t>
      </w:r>
      <w:r w:rsidR="00F23438">
        <w:rPr>
          <w:rFonts w:ascii="Times New Roman" w:hAnsi="Times New Roman" w:cs="Times New Roman"/>
          <w:bCs/>
        </w:rPr>
        <w:t>.</w:t>
      </w:r>
    </w:p>
    <w:p w14:paraId="5774C976" w14:textId="283E33BA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>Develop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and maintain</w:t>
      </w:r>
      <w:r w:rsidR="00576D50">
        <w:rPr>
          <w:rFonts w:ascii="Times New Roman" w:hAnsi="Times New Roman" w:cs="Times New Roman"/>
          <w:bCs/>
        </w:rPr>
        <w:t>ed</w:t>
      </w:r>
      <w:r w:rsidRPr="00442825">
        <w:rPr>
          <w:rFonts w:ascii="Times New Roman" w:hAnsi="Times New Roman" w:cs="Times New Roman"/>
          <w:bCs/>
        </w:rPr>
        <w:t xml:space="preserve"> open source compliance review automation systems</w:t>
      </w:r>
      <w:r w:rsidR="00F23438">
        <w:rPr>
          <w:rFonts w:ascii="Times New Roman" w:hAnsi="Times New Roman" w:cs="Times New Roman"/>
          <w:bCs/>
        </w:rPr>
        <w:t>.</w:t>
      </w:r>
    </w:p>
    <w:p w14:paraId="378014BA" w14:textId="39CDD5A9" w:rsidR="004D16F3" w:rsidRDefault="00512D84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Developed a web API for Open Source team to </w:t>
      </w:r>
      <w:r w:rsidR="00E65102">
        <w:rPr>
          <w:rFonts w:ascii="Times New Roman" w:hAnsi="Times New Roman" w:cs="Times New Roman"/>
          <w:bCs/>
        </w:rPr>
        <w:t xml:space="preserve">curate and </w:t>
      </w:r>
      <w:r>
        <w:rPr>
          <w:rFonts w:ascii="Times New Roman" w:hAnsi="Times New Roman" w:cs="Times New Roman"/>
          <w:bCs/>
        </w:rPr>
        <w:t xml:space="preserve">manage </w:t>
      </w:r>
      <w:r w:rsidR="004D16F3">
        <w:rPr>
          <w:rFonts w:ascii="Times New Roman" w:hAnsi="Times New Roman" w:cs="Times New Roman"/>
          <w:bCs/>
        </w:rPr>
        <w:t xml:space="preserve">SBOM (Software Bill of Materials) </w:t>
      </w:r>
      <w:r>
        <w:rPr>
          <w:rFonts w:ascii="Times New Roman" w:hAnsi="Times New Roman" w:cs="Times New Roman"/>
          <w:bCs/>
        </w:rPr>
        <w:t>reports.</w:t>
      </w:r>
    </w:p>
    <w:p w14:paraId="0C09D49D" w14:textId="77777777" w:rsidR="00442825" w:rsidRDefault="00442825" w:rsidP="0044282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42825">
        <w:rPr>
          <w:rFonts w:ascii="Times New Roman" w:hAnsi="Times New Roman" w:cs="Times New Roman"/>
          <w:bCs/>
        </w:rPr>
        <w:t xml:space="preserve">Support engineering teams in managing open source compliance. </w:t>
      </w:r>
    </w:p>
    <w:p w14:paraId="62FC0CD9" w14:textId="29F98B8B" w:rsidR="004B7DB5" w:rsidRDefault="004B7DB5" w:rsidP="004B7DB5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FD65A9">
        <w:rPr>
          <w:rFonts w:ascii="Times New Roman" w:hAnsi="Times New Roman" w:cs="Times New Roman"/>
          <w:bCs/>
        </w:rPr>
        <w:t>Buil</w:t>
      </w:r>
      <w:r>
        <w:rPr>
          <w:rFonts w:ascii="Times New Roman" w:hAnsi="Times New Roman" w:cs="Times New Roman"/>
          <w:bCs/>
        </w:rPr>
        <w:t>t</w:t>
      </w:r>
      <w:r w:rsidRPr="00FD65A9">
        <w:rPr>
          <w:rFonts w:ascii="Times New Roman" w:hAnsi="Times New Roman" w:cs="Times New Roman"/>
          <w:bCs/>
        </w:rPr>
        <w:t xml:space="preserve"> tools in automation to streamline development processes</w:t>
      </w:r>
      <w:r>
        <w:rPr>
          <w:rFonts w:ascii="Times New Roman" w:hAnsi="Times New Roman" w:cs="Times New Roman"/>
          <w:bCs/>
        </w:rPr>
        <w:t xml:space="preserve"> u</w:t>
      </w:r>
      <w:r w:rsidRPr="00FD65A9">
        <w:rPr>
          <w:rFonts w:ascii="Times New Roman" w:hAnsi="Times New Roman" w:cs="Times New Roman"/>
          <w:bCs/>
        </w:rPr>
        <w:t>tilizing</w:t>
      </w:r>
      <w:r w:rsidRPr="004B7DB5">
        <w:rPr>
          <w:rFonts w:ascii="Times New Roman" w:hAnsi="Times New Roman" w:cs="Times New Roman"/>
          <w:bCs/>
        </w:rPr>
        <w:t xml:space="preserve"> C/C++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Python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>Django,</w:t>
      </w:r>
      <w:r w:rsidRPr="004B7DB5">
        <w:rPr>
          <w:rFonts w:ascii="Times New Roman" w:hAnsi="Times New Roman" w:cs="Times New Roman"/>
          <w:bCs/>
        </w:rPr>
        <w:t xml:space="preserve"> Linux/Scripts (Python, Bash, </w:t>
      </w:r>
      <w:r w:rsidR="00AB135E">
        <w:rPr>
          <w:rFonts w:ascii="Times New Roman" w:hAnsi="Times New Roman" w:cs="Times New Roman"/>
          <w:bCs/>
        </w:rPr>
        <w:t xml:space="preserve">JS), </w:t>
      </w:r>
      <w:r w:rsidRPr="004B7DB5">
        <w:rPr>
          <w:rFonts w:ascii="Times New Roman" w:hAnsi="Times New Roman" w:cs="Times New Roman"/>
          <w:bCs/>
        </w:rPr>
        <w:t>J</w:t>
      </w:r>
      <w:r>
        <w:rPr>
          <w:rFonts w:ascii="Times New Roman" w:hAnsi="Times New Roman" w:cs="Times New Roman"/>
          <w:bCs/>
        </w:rPr>
        <w:t xml:space="preserve">avaScript, Node.js, React.js, other JS variants. </w:t>
      </w:r>
    </w:p>
    <w:p w14:paraId="47FD3631" w14:textId="0C8F9938" w:rsidR="00442825" w:rsidRDefault="004B7DB5" w:rsidP="00C86A8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</w:rPr>
      </w:pPr>
      <w:r w:rsidRPr="004B7DB5">
        <w:rPr>
          <w:rFonts w:ascii="Times New Roman" w:hAnsi="Times New Roman" w:cs="Times New Roman"/>
          <w:bCs/>
        </w:rPr>
        <w:t>Systems used: Jira</w:t>
      </w:r>
      <w:r>
        <w:rPr>
          <w:rFonts w:ascii="Times New Roman" w:hAnsi="Times New Roman" w:cs="Times New Roman"/>
          <w:bCs/>
        </w:rPr>
        <w:t xml:space="preserve">, </w:t>
      </w:r>
      <w:r w:rsidRPr="004B7DB5">
        <w:rPr>
          <w:rFonts w:ascii="Times New Roman" w:hAnsi="Times New Roman" w:cs="Times New Roman"/>
          <w:bCs/>
        </w:rPr>
        <w:t>Gerrit</w:t>
      </w:r>
      <w:r>
        <w:rPr>
          <w:rFonts w:ascii="Times New Roman" w:hAnsi="Times New Roman" w:cs="Times New Roman"/>
          <w:bCs/>
        </w:rPr>
        <w:t>, Git/</w:t>
      </w:r>
      <w:r w:rsidRPr="004B7DB5">
        <w:rPr>
          <w:rFonts w:ascii="Times New Roman" w:hAnsi="Times New Roman" w:cs="Times New Roman"/>
          <w:bCs/>
        </w:rPr>
        <w:t>GitHub</w:t>
      </w:r>
      <w:r>
        <w:rPr>
          <w:rFonts w:ascii="Times New Roman" w:hAnsi="Times New Roman" w:cs="Times New Roman"/>
          <w:bCs/>
        </w:rPr>
        <w:t xml:space="preserve">, </w:t>
      </w:r>
      <w:r w:rsidR="00D449D0">
        <w:rPr>
          <w:rFonts w:ascii="Times New Roman" w:hAnsi="Times New Roman" w:cs="Times New Roman"/>
          <w:bCs/>
        </w:rPr>
        <w:t xml:space="preserve">Docker, </w:t>
      </w:r>
      <w:r>
        <w:rPr>
          <w:rFonts w:ascii="Times New Roman" w:hAnsi="Times New Roman" w:cs="Times New Roman"/>
          <w:bCs/>
        </w:rPr>
        <w:t xml:space="preserve">Django, </w:t>
      </w:r>
      <w:r w:rsidRPr="004B7DB5">
        <w:rPr>
          <w:rFonts w:ascii="Times New Roman" w:hAnsi="Times New Roman" w:cs="Times New Roman"/>
          <w:bCs/>
        </w:rPr>
        <w:t>Microsoft</w:t>
      </w:r>
      <w:r>
        <w:rPr>
          <w:rFonts w:ascii="Times New Roman" w:hAnsi="Times New Roman" w:cs="Times New Roman"/>
          <w:bCs/>
        </w:rPr>
        <w:t xml:space="preserve"> suite of tools.</w:t>
      </w:r>
    </w:p>
    <w:p w14:paraId="196D4EAE" w14:textId="77777777" w:rsidR="004B7DB5" w:rsidRPr="004B7DB5" w:rsidRDefault="004B7DB5" w:rsidP="004B7DB5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</w:rPr>
      </w:pPr>
    </w:p>
    <w:p w14:paraId="0FAA6E2F" w14:textId="20A545AE" w:rsid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3F4B53">
        <w:rPr>
          <w:rFonts w:ascii="Times New Roman" w:hAnsi="Times New Roman" w:cs="Times New Roman"/>
          <w:b/>
        </w:rPr>
        <w:t>Saatchi &amp; Saatchi, Torrance,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</w:r>
      <w:r w:rsidR="005B025F">
        <w:rPr>
          <w:rFonts w:ascii="Times New Roman" w:hAnsi="Times New Roman" w:cs="Times New Roman"/>
          <w:b/>
        </w:rPr>
        <w:tab/>
        <w:t>            </w:t>
      </w:r>
      <w:r w:rsidR="00977541">
        <w:rPr>
          <w:rFonts w:ascii="Times New Roman" w:hAnsi="Times New Roman" w:cs="Times New Roman"/>
          <w:b/>
        </w:rPr>
        <w:t>    October</w:t>
      </w:r>
      <w:r w:rsidRPr="003F4B53">
        <w:rPr>
          <w:rFonts w:ascii="Times New Roman" w:hAnsi="Times New Roman" w:cs="Times New Roman"/>
          <w:b/>
        </w:rPr>
        <w:t xml:space="preserve"> 2015 - July 2019</w:t>
      </w:r>
    </w:p>
    <w:p w14:paraId="7375BC92" w14:textId="162F57BF" w:rsidR="003F4B53" w:rsidRPr="003F4B53" w:rsidRDefault="003F4B53" w:rsidP="003F4B53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Python Developer</w:t>
      </w:r>
    </w:p>
    <w:p w14:paraId="1851A977" w14:textId="77777777" w:rsidR="003F4B53" w:rsidRP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bookmarkStart w:id="0" w:name="_Hlk37970845"/>
      <w:r w:rsidRPr="003F4B53">
        <w:rPr>
          <w:rFonts w:ascii="Times New Roman" w:hAnsi="Times New Roman" w:cs="Times New Roman"/>
        </w:rPr>
        <w:t>Developed in-house tools and scripts using Python, PyQt, PySide and JavaScript in Maya, Nuke, Shotgun and Photoshop.</w:t>
      </w:r>
    </w:p>
    <w:p w14:paraId="0FDEEA0A" w14:textId="6B957B41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Maintained Python codebase connecting to Deadline </w:t>
      </w:r>
      <w:r w:rsidR="00526137">
        <w:rPr>
          <w:rFonts w:ascii="Times New Roman" w:hAnsi="Times New Roman" w:cs="Times New Roman"/>
        </w:rPr>
        <w:t>h</w:t>
      </w:r>
      <w:r w:rsidRPr="003F4B53">
        <w:rPr>
          <w:rFonts w:ascii="Times New Roman" w:hAnsi="Times New Roman" w:cs="Times New Roman"/>
        </w:rPr>
        <w:t xml:space="preserve">ooks and </w:t>
      </w:r>
      <w:r w:rsidR="00526137">
        <w:rPr>
          <w:rFonts w:ascii="Times New Roman" w:hAnsi="Times New Roman" w:cs="Times New Roman"/>
        </w:rPr>
        <w:t>e</w:t>
      </w:r>
      <w:r w:rsidRPr="003F4B53">
        <w:rPr>
          <w:rFonts w:ascii="Times New Roman" w:hAnsi="Times New Roman" w:cs="Times New Roman"/>
        </w:rPr>
        <w:t>xits for Autodesk Maya, The Foundry Nuke, Shotgun Software, and Thinkbox Deadline.</w:t>
      </w:r>
    </w:p>
    <w:p w14:paraId="6E34EC23" w14:textId="135DE0CD" w:rsidR="00F12A34" w:rsidRPr="003F4B53" w:rsidRDefault="00F12A34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F12A34">
        <w:rPr>
          <w:rFonts w:ascii="Times New Roman" w:hAnsi="Times New Roman" w:cs="Times New Roman"/>
        </w:rPr>
        <w:t>Evaluate and test new applications, software, and workflows to improve productio</w:t>
      </w:r>
      <w:r>
        <w:rPr>
          <w:rFonts w:ascii="Times New Roman" w:hAnsi="Times New Roman" w:cs="Times New Roman"/>
        </w:rPr>
        <w:t>n.</w:t>
      </w:r>
    </w:p>
    <w:p w14:paraId="75C530C2" w14:textId="37E91FB8" w:rsidR="003F4B53" w:rsidRDefault="003F4B53" w:rsidP="003F4B5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3F4B53">
        <w:rPr>
          <w:rFonts w:ascii="Times New Roman" w:hAnsi="Times New Roman" w:cs="Times New Roman"/>
        </w:rPr>
        <w:t xml:space="preserve">Worked with a team </w:t>
      </w:r>
      <w:r w:rsidR="00BA1987">
        <w:rPr>
          <w:rFonts w:ascii="Times New Roman" w:hAnsi="Times New Roman" w:cs="Times New Roman"/>
        </w:rPr>
        <w:t xml:space="preserve">to </w:t>
      </w:r>
      <w:r w:rsidRPr="003F4B53">
        <w:rPr>
          <w:rFonts w:ascii="Times New Roman" w:hAnsi="Times New Roman" w:cs="Times New Roman"/>
        </w:rPr>
        <w:t xml:space="preserve">develop </w:t>
      </w:r>
      <w:r w:rsidR="00BA1987">
        <w:rPr>
          <w:rFonts w:ascii="Times New Roman" w:hAnsi="Times New Roman" w:cs="Times New Roman"/>
        </w:rPr>
        <w:t xml:space="preserve">an </w:t>
      </w:r>
      <w:r w:rsidRPr="003F4B53">
        <w:rPr>
          <w:rFonts w:ascii="Times New Roman" w:hAnsi="Times New Roman" w:cs="Times New Roman"/>
        </w:rPr>
        <w:t>ingestion system to automate build data sheets for annual garage CAD data from Japan utilizing Unreal Engine.</w:t>
      </w:r>
    </w:p>
    <w:p w14:paraId="08213BFB" w14:textId="59B33A68" w:rsidR="00F537CF" w:rsidRDefault="00F537CF" w:rsidP="00F537CF">
      <w:pPr>
        <w:spacing w:after="0"/>
        <w:jc w:val="both"/>
        <w:rPr>
          <w:rFonts w:ascii="Times New Roman" w:hAnsi="Times New Roman" w:cs="Times New Roman"/>
        </w:rPr>
      </w:pPr>
    </w:p>
    <w:p w14:paraId="36B651CF" w14:textId="6D303756" w:rsidR="00B02C2E" w:rsidRDefault="00A675F5" w:rsidP="00B02C2E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DIRECTV</w:t>
      </w:r>
      <w:r w:rsidR="00B02C2E" w:rsidRPr="003F4B53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Marina Del Ray</w:t>
      </w:r>
      <w:r w:rsidR="00B02C2E" w:rsidRPr="003F4B53">
        <w:rPr>
          <w:rFonts w:ascii="Times New Roman" w:hAnsi="Times New Roman" w:cs="Times New Roman"/>
          <w:b/>
        </w:rPr>
        <w:t>, CA</w:t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</w:r>
      <w:r w:rsidR="00B02C2E">
        <w:rPr>
          <w:rFonts w:ascii="Times New Roman" w:hAnsi="Times New Roman" w:cs="Times New Roman"/>
          <w:b/>
        </w:rPr>
        <w:tab/>
        <w:t>            </w:t>
      </w:r>
      <w:r>
        <w:rPr>
          <w:rFonts w:ascii="Times New Roman" w:hAnsi="Times New Roman" w:cs="Times New Roman"/>
          <w:b/>
        </w:rPr>
        <w:t>   </w:t>
      </w:r>
      <w:r w:rsidR="004B31E1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April</w:t>
      </w:r>
      <w:r w:rsidR="00B02C2E" w:rsidRPr="003F4B53">
        <w:rPr>
          <w:rFonts w:ascii="Times New Roman" w:hAnsi="Times New Roman" w:cs="Times New Roman"/>
          <w:b/>
        </w:rPr>
        <w:t xml:space="preserve"> 2015 </w:t>
      </w:r>
      <w:r>
        <w:rPr>
          <w:rFonts w:ascii="Times New Roman" w:hAnsi="Times New Roman" w:cs="Times New Roman"/>
          <w:b/>
        </w:rPr>
        <w:t>–</w:t>
      </w:r>
      <w:r w:rsidR="00B02C2E" w:rsidRPr="003F4B53">
        <w:rPr>
          <w:rFonts w:ascii="Times New Roman" w:hAnsi="Times New Roman" w:cs="Times New Roman"/>
          <w:b/>
        </w:rPr>
        <w:t xml:space="preserve"> Ju</w:t>
      </w:r>
      <w:r>
        <w:rPr>
          <w:rFonts w:ascii="Times New Roman" w:hAnsi="Times New Roman" w:cs="Times New Roman"/>
          <w:b/>
        </w:rPr>
        <w:t xml:space="preserve">ne </w:t>
      </w:r>
      <w:r w:rsidR="00B02C2E" w:rsidRPr="003F4B53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5</w:t>
      </w:r>
    </w:p>
    <w:p w14:paraId="1E5E3606" w14:textId="7DBEFF4F" w:rsidR="00F537CF" w:rsidRPr="00B02C2E" w:rsidRDefault="00A75B07" w:rsidP="00F537CF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Engineer</w:t>
      </w:r>
    </w:p>
    <w:p w14:paraId="1EF406C0" w14:textId="77777777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t>Modifying and creating scripts responsible for talking to pieces of communications and satellite equipment using Java and Groovy programming languages.</w:t>
      </w:r>
    </w:p>
    <w:p w14:paraId="2BE448E4" w14:textId="22007883" w:rsidR="00B02C2E" w:rsidRDefault="00B02C2E" w:rsidP="00B02C2E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02C2E">
        <w:rPr>
          <w:rFonts w:ascii="Times New Roman" w:hAnsi="Times New Roman" w:cs="Times New Roman"/>
        </w:rPr>
        <w:lastRenderedPageBreak/>
        <w:t>Build front-end UI to monitor and maintain cable TV network traffic using a combination of third-party products and Groovy.</w:t>
      </w:r>
    </w:p>
    <w:bookmarkEnd w:id="0"/>
    <w:p w14:paraId="3070441A" w14:textId="330D98BA" w:rsidR="003F4B53" w:rsidRDefault="003F4B53" w:rsidP="00486680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D5B33D0" w14:textId="2ED11081" w:rsidR="00ED3B90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theAudience</w:t>
      </w:r>
      <w:r w:rsidR="00681A94">
        <w:rPr>
          <w:rFonts w:ascii="Times New Roman" w:hAnsi="Times New Roman" w:cs="Times New Roman"/>
          <w:b/>
        </w:rPr>
        <w:t>.com</w:t>
      </w:r>
      <w:r w:rsidRPr="003F4B53">
        <w:rPr>
          <w:rFonts w:ascii="Times New Roman" w:hAnsi="Times New Roman" w:cs="Times New Roman"/>
          <w:b/>
        </w:rPr>
        <w:t xml:space="preserve">, </w:t>
      </w:r>
      <w:r w:rsidR="002307ED">
        <w:rPr>
          <w:rFonts w:ascii="Times New Roman" w:hAnsi="Times New Roman" w:cs="Times New Roman"/>
          <w:b/>
        </w:rPr>
        <w:t>Los Angeles</w:t>
      </w:r>
      <w:r w:rsidRPr="003F4B53">
        <w:rPr>
          <w:rFonts w:ascii="Times New Roman" w:hAnsi="Times New Roman" w:cs="Times New Roman"/>
          <w:b/>
        </w:rPr>
        <w:t>, CA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          </w:t>
      </w:r>
      <w:r w:rsidR="00A94270">
        <w:rPr>
          <w:rFonts w:ascii="Times New Roman" w:hAnsi="Times New Roman" w:cs="Times New Roman"/>
          <w:b/>
        </w:rPr>
        <w:t>October</w:t>
      </w:r>
      <w:r w:rsidR="0084595E" w:rsidRPr="003F4B53">
        <w:rPr>
          <w:rFonts w:ascii="Times New Roman" w:hAnsi="Times New Roman" w:cs="Times New Roman"/>
          <w:b/>
        </w:rPr>
        <w:t xml:space="preserve"> 201</w:t>
      </w:r>
      <w:r w:rsidR="00A94270">
        <w:rPr>
          <w:rFonts w:ascii="Times New Roman" w:hAnsi="Times New Roman" w:cs="Times New Roman"/>
          <w:b/>
        </w:rPr>
        <w:t>4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84595E">
        <w:rPr>
          <w:rFonts w:ascii="Times New Roman" w:hAnsi="Times New Roman" w:cs="Times New Roman"/>
          <w:b/>
        </w:rPr>
        <w:t>–</w:t>
      </w:r>
      <w:r w:rsidR="0084595E" w:rsidRPr="003F4B53">
        <w:rPr>
          <w:rFonts w:ascii="Times New Roman" w:hAnsi="Times New Roman" w:cs="Times New Roman"/>
          <w:b/>
        </w:rPr>
        <w:t xml:space="preserve"> </w:t>
      </w:r>
      <w:r w:rsidR="00A94270">
        <w:rPr>
          <w:rFonts w:ascii="Times New Roman" w:hAnsi="Times New Roman" w:cs="Times New Roman"/>
          <w:b/>
        </w:rPr>
        <w:t>January</w:t>
      </w:r>
      <w:r w:rsidR="0084595E">
        <w:rPr>
          <w:rFonts w:ascii="Times New Roman" w:hAnsi="Times New Roman" w:cs="Times New Roman"/>
          <w:b/>
        </w:rPr>
        <w:t xml:space="preserve"> </w:t>
      </w:r>
      <w:r w:rsidR="0084595E" w:rsidRPr="003F4B53">
        <w:rPr>
          <w:rFonts w:ascii="Times New Roman" w:hAnsi="Times New Roman" w:cs="Times New Roman"/>
          <w:b/>
        </w:rPr>
        <w:t>201</w:t>
      </w:r>
      <w:r w:rsidR="0084595E">
        <w:rPr>
          <w:rFonts w:ascii="Times New Roman" w:hAnsi="Times New Roman" w:cs="Times New Roman"/>
          <w:b/>
        </w:rPr>
        <w:t>5</w:t>
      </w:r>
    </w:p>
    <w:p w14:paraId="2EDFB89C" w14:textId="77777777" w:rsidR="00ED3B90" w:rsidRPr="00E2400D" w:rsidRDefault="00ED3B90" w:rsidP="00ED3B90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Analyst/Developer</w:t>
      </w:r>
    </w:p>
    <w:p w14:paraId="57BA10DD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Created data collection scripts in Python to collect and store data from various social media sources utilizing social media's API</w:t>
      </w:r>
      <w:r>
        <w:rPr>
          <w:rFonts w:ascii="Times New Roman" w:hAnsi="Times New Roman" w:cs="Times New Roman"/>
        </w:rPr>
        <w:t>.</w:t>
      </w:r>
    </w:p>
    <w:p w14:paraId="1825C01C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Provided insights to what information can be determined from each social media data source</w:t>
      </w:r>
      <w:r>
        <w:rPr>
          <w:rFonts w:ascii="Times New Roman" w:hAnsi="Times New Roman" w:cs="Times New Roman"/>
        </w:rPr>
        <w:t>.</w:t>
      </w:r>
    </w:p>
    <w:p w14:paraId="7B47B322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APIs to served stored data to other applications</w:t>
      </w:r>
      <w:r>
        <w:rPr>
          <w:rFonts w:ascii="Times New Roman" w:hAnsi="Times New Roman" w:cs="Times New Roman"/>
        </w:rPr>
        <w:t>.</w:t>
      </w:r>
    </w:p>
    <w:p w14:paraId="08B00BB4" w14:textId="77777777" w:rsidR="00ED3B90" w:rsidRDefault="00ED3B90" w:rsidP="00ED3B9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Maintained and extended internal report generation tools</w:t>
      </w:r>
      <w:r>
        <w:rPr>
          <w:rFonts w:ascii="Times New Roman" w:hAnsi="Times New Roman" w:cs="Times New Roman"/>
        </w:rPr>
        <w:t>.</w:t>
      </w:r>
    </w:p>
    <w:p w14:paraId="5910BDA3" w14:textId="6C2508D6" w:rsidR="007F53C0" w:rsidRDefault="00ED3B90" w:rsidP="004866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</w:rPr>
        <w:t>Worked with other development teams to create client facing reports</w:t>
      </w:r>
      <w:r w:rsidR="00F665F0">
        <w:rPr>
          <w:rFonts w:ascii="Times New Roman" w:hAnsi="Times New Roman" w:cs="Times New Roman"/>
        </w:rPr>
        <w:t>.</w:t>
      </w:r>
    </w:p>
    <w:p w14:paraId="1BEE73BD" w14:textId="77777777" w:rsidR="00681A94" w:rsidRDefault="00681A94" w:rsidP="004A29A9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14:paraId="55E86A4A" w14:textId="50428F1E" w:rsidR="00681A94" w:rsidRPr="004A29A9" w:rsidRDefault="00681A94" w:rsidP="00681A94">
      <w:pPr>
        <w:pStyle w:val="ListParagraph"/>
        <w:spacing w:after="0"/>
        <w:ind w:left="0"/>
        <w:rPr>
          <w:rFonts w:ascii="Times New Roman" w:hAnsi="Times New Roman" w:cs="Times New Roman"/>
        </w:rPr>
      </w:pPr>
      <w:r w:rsidRPr="00E2400D">
        <w:rPr>
          <w:rFonts w:ascii="Times New Roman" w:hAnsi="Times New Roman" w:cs="Times New Roman"/>
          <w:b/>
          <w:bCs/>
          <w:u w:val="single"/>
        </w:rPr>
        <w:t>INTERNSHIPS AND PROJECTS</w:t>
      </w:r>
    </w:p>
    <w:p w14:paraId="75B6437D" w14:textId="23BC9A7B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General Motors Sponsored EcoCar2 Competition, Los Angeles, CA 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2B3231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4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9A7D79">
        <w:rPr>
          <w:rFonts w:ascii="Times New Roman" w:hAnsi="Times New Roman" w:cs="Times New Roman"/>
          <w:b/>
        </w:rPr>
        <w:t>4</w:t>
      </w:r>
    </w:p>
    <w:p w14:paraId="7982C576" w14:textId="117B3CF9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4A29A9">
        <w:rPr>
          <w:rFonts w:ascii="Times New Roman" w:hAnsi="Times New Roman" w:cs="Times New Roman"/>
          <w:b/>
        </w:rPr>
        <w:t xml:space="preserve">QT/QML/C++ </w:t>
      </w:r>
      <w:r>
        <w:rPr>
          <w:rFonts w:ascii="Times New Roman" w:hAnsi="Times New Roman" w:cs="Times New Roman"/>
          <w:b/>
        </w:rPr>
        <w:t xml:space="preserve">GUI </w:t>
      </w:r>
      <w:r w:rsidRPr="004A29A9">
        <w:rPr>
          <w:rFonts w:ascii="Times New Roman" w:hAnsi="Times New Roman" w:cs="Times New Roman"/>
          <w:b/>
        </w:rPr>
        <w:t>Developer</w:t>
      </w:r>
    </w:p>
    <w:p w14:paraId="238EC7C1" w14:textId="14AC5443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Developed a GUI interface for an embedded system which runs </w:t>
      </w:r>
      <w:r w:rsidR="003956CF">
        <w:rPr>
          <w:rFonts w:ascii="Times New Roman" w:hAnsi="Times New Roman" w:cs="Times New Roman"/>
        </w:rPr>
        <w:t xml:space="preserve">C++ </w:t>
      </w:r>
      <w:r w:rsidRPr="004A29A9">
        <w:rPr>
          <w:rFonts w:ascii="Times New Roman" w:hAnsi="Times New Roman" w:cs="Times New Roman"/>
        </w:rPr>
        <w:t>on a Freescale i.MX 6 Sabre ARM board.</w:t>
      </w:r>
    </w:p>
    <w:p w14:paraId="3791F17C" w14:textId="3033CB32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a custom Linux kernel to program the Freescale board.</w:t>
      </w:r>
    </w:p>
    <w:p w14:paraId="74E9E8A0" w14:textId="7CE5A2C1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C++ to transmit and receive CAN signals over the vehicle's CAN bus.</w:t>
      </w:r>
    </w:p>
    <w:p w14:paraId="4C8E465F" w14:textId="517F746D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Developed a user interface using Qt QML library to create software</w:t>
      </w:r>
      <w:r>
        <w:rPr>
          <w:rFonts w:ascii="Times New Roman" w:hAnsi="Times New Roman" w:cs="Times New Roman"/>
        </w:rPr>
        <w:t>-</w:t>
      </w:r>
      <w:r w:rsidRPr="004A29A9">
        <w:rPr>
          <w:rFonts w:ascii="Times New Roman" w:hAnsi="Times New Roman" w:cs="Times New Roman"/>
        </w:rPr>
        <w:t>based controls to replace radio and climate control mechanical buttons while continually displaying live diagnostic data signals.</w:t>
      </w:r>
    </w:p>
    <w:p w14:paraId="092E9B48" w14:textId="7C9C4495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Read and write CAN signals from the car, translating them using a Linux driver, and implemented in QML</w:t>
      </w:r>
      <w:r w:rsidR="0064633A">
        <w:rPr>
          <w:rFonts w:ascii="Times New Roman" w:hAnsi="Times New Roman" w:cs="Times New Roman"/>
        </w:rPr>
        <w:t xml:space="preserve">, </w:t>
      </w:r>
      <w:r w:rsidRPr="004A29A9">
        <w:rPr>
          <w:rFonts w:ascii="Times New Roman" w:hAnsi="Times New Roman" w:cs="Times New Roman"/>
        </w:rPr>
        <w:t>C++ to display interactive touch screen controls on the vehicle display console.</w:t>
      </w:r>
    </w:p>
    <w:p w14:paraId="5C07DACB" w14:textId="68861EDC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Tested onboard program inside vehicle with live controller area network signals.</w:t>
      </w:r>
    </w:p>
    <w:p w14:paraId="34617C15" w14:textId="716B2BA6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Debugged onboard program through serial cable.</w:t>
      </w:r>
    </w:p>
    <w:p w14:paraId="2A3D8FD1" w14:textId="707F093B" w:rsidR="00706836" w:rsidRPr="00706836" w:rsidRDefault="00706836" w:rsidP="007068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Worked with a team of 6 developers on computer science portion of project.</w:t>
      </w:r>
    </w:p>
    <w:p w14:paraId="1AE1FF68" w14:textId="603F9A5E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 xml:space="preserve">Project Website: </w:t>
      </w:r>
      <w:hyperlink r:id="rId10" w:history="1">
        <w:r w:rsidRPr="00BC4259">
          <w:rPr>
            <w:rStyle w:val="Hyperlink"/>
            <w:rFonts w:ascii="Times New Roman" w:hAnsi="Times New Roman" w:cs="Times New Roman"/>
            <w:b/>
            <w:bCs/>
          </w:rPr>
          <w:t>http://csns.calstatela.edu/department/cs/project/view?id=4556961</w:t>
        </w:r>
      </w:hyperlink>
    </w:p>
    <w:p w14:paraId="60068DB2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7676C44C" w14:textId="4C4E60FE" w:rsidR="004A29A9" w:rsidRDefault="004A29A9" w:rsidP="004B31E1">
      <w:pPr>
        <w:spacing w:after="0"/>
        <w:contextualSpacing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Boeing Company, El Segundo CA</w:t>
      </w:r>
      <w:r w:rsidR="004B31E1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ab/>
        <w:t xml:space="preserve">                                                               A</w:t>
      </w:r>
      <w:r w:rsidR="009A7D79">
        <w:rPr>
          <w:rFonts w:ascii="Times New Roman" w:hAnsi="Times New Roman" w:cs="Times New Roman"/>
          <w:b/>
        </w:rPr>
        <w:t>ugust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 xml:space="preserve">January </w:t>
      </w:r>
      <w:r w:rsidR="009A7D79" w:rsidRPr="003F4B53">
        <w:rPr>
          <w:rFonts w:ascii="Times New Roman" w:hAnsi="Times New Roman" w:cs="Times New Roman"/>
          <w:b/>
        </w:rPr>
        <w:t>201</w:t>
      </w:r>
      <w:r w:rsidR="00600083">
        <w:rPr>
          <w:rFonts w:ascii="Times New Roman" w:hAnsi="Times New Roman" w:cs="Times New Roman"/>
          <w:b/>
        </w:rPr>
        <w:t>4</w:t>
      </w:r>
    </w:p>
    <w:p w14:paraId="71FD2913" w14:textId="45DF7CE7" w:rsidR="00ED5573" w:rsidRPr="00ED5573" w:rsidRDefault="00ED5573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ED5573">
        <w:rPr>
          <w:rFonts w:ascii="Times New Roman" w:hAnsi="Times New Roman" w:cs="Times New Roman"/>
          <w:b/>
        </w:rPr>
        <w:t>Test Framework Developer</w:t>
      </w:r>
    </w:p>
    <w:p w14:paraId="45558142" w14:textId="542AE926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Built a test framework to automate testing for Boeing 702SP operations satellites by developing a system in Java and Python that automates the conversion of </w:t>
      </w:r>
      <w:r w:rsidR="00E31DE3">
        <w:rPr>
          <w:rFonts w:ascii="Times New Roman" w:hAnsi="Times New Roman" w:cs="Times New Roman"/>
        </w:rPr>
        <w:t>TCL</w:t>
      </w:r>
      <w:r w:rsidRPr="004A29A9">
        <w:rPr>
          <w:rFonts w:ascii="Times New Roman" w:hAnsi="Times New Roman" w:cs="Times New Roman"/>
        </w:rPr>
        <w:t>/Tk-encoded test cases into Sikuli-readable JSON using the Java ANTLR parser</w:t>
      </w:r>
      <w:r w:rsidR="004C294E">
        <w:rPr>
          <w:rFonts w:ascii="Times New Roman" w:hAnsi="Times New Roman" w:cs="Times New Roman"/>
        </w:rPr>
        <w:t>.</w:t>
      </w:r>
    </w:p>
    <w:p w14:paraId="7C4C9F4F" w14:textId="6DE94F69" w:rsidR="004A29A9" w:rsidRP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Identified and extracted test cases from TCL/Tk and Perl scripts using ANTLR into an interactive user interface in Java’s JGraphx API for test engineers to select test cases, then using Sikuli, a GUI automation tool that was used to replace the test engineer, automate the process on the satellite simulator and produce a log report for later review.</w:t>
      </w:r>
    </w:p>
    <w:p w14:paraId="22888DD7" w14:textId="160A1234" w:rsidR="004A29A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The final result was successful in optimizing testing, while saving Boeing Company time and money.</w:t>
      </w:r>
    </w:p>
    <w:p w14:paraId="6BB6398F" w14:textId="77777777" w:rsidR="004A29A9" w:rsidRPr="00BC4259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C4259">
        <w:rPr>
          <w:rFonts w:ascii="Times New Roman" w:hAnsi="Times New Roman" w:cs="Times New Roman"/>
          <w:b/>
          <w:bCs/>
        </w:rPr>
        <w:t>Project Website:</w:t>
      </w:r>
      <w:r w:rsidRPr="00ED5573">
        <w:rPr>
          <w:rStyle w:val="Hyperlink"/>
        </w:rPr>
        <w:t xml:space="preserve"> </w:t>
      </w:r>
      <w:r w:rsidRPr="00BC4259">
        <w:rPr>
          <w:rStyle w:val="Hyperlink"/>
          <w:rFonts w:ascii="Times New Roman" w:hAnsi="Times New Roman" w:cs="Times New Roman"/>
          <w:b/>
          <w:bCs/>
        </w:rPr>
        <w:t>http://csns.calstatela.edu/department/cs/project/view?id=4556960</w:t>
      </w:r>
    </w:p>
    <w:p w14:paraId="17B564A8" w14:textId="77777777" w:rsidR="004A29A9" w:rsidRP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</w:rPr>
      </w:pPr>
    </w:p>
    <w:p w14:paraId="24E33ACE" w14:textId="107681C9" w:rsidR="004A29A9" w:rsidRDefault="004A29A9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PCWerk.com, Playa Vista, CA</w:t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9A7D79">
        <w:rPr>
          <w:rFonts w:ascii="Times New Roman" w:hAnsi="Times New Roman" w:cs="Times New Roman"/>
          <w:b/>
        </w:rPr>
        <w:tab/>
      </w:r>
      <w:r w:rsidR="004B31E1">
        <w:rPr>
          <w:rFonts w:ascii="Times New Roman" w:hAnsi="Times New Roman" w:cs="Times New Roman"/>
          <w:b/>
        </w:rPr>
        <w:t xml:space="preserve">               </w:t>
      </w:r>
      <w:r w:rsidR="009A7D79">
        <w:rPr>
          <w:rFonts w:ascii="Times New Roman" w:hAnsi="Times New Roman" w:cs="Times New Roman"/>
          <w:b/>
        </w:rPr>
        <w:t>January</w:t>
      </w:r>
      <w:r w:rsidR="009A7D79" w:rsidRPr="003F4B53">
        <w:rPr>
          <w:rFonts w:ascii="Times New Roman" w:hAnsi="Times New Roman" w:cs="Times New Roman"/>
          <w:b/>
        </w:rPr>
        <w:t xml:space="preserve"> 201</w:t>
      </w:r>
      <w:r w:rsidR="009A7D79">
        <w:rPr>
          <w:rFonts w:ascii="Times New Roman" w:hAnsi="Times New Roman" w:cs="Times New Roman"/>
          <w:b/>
        </w:rPr>
        <w:t>3</w:t>
      </w:r>
      <w:r w:rsidR="009A7D79" w:rsidRPr="003F4B53">
        <w:rPr>
          <w:rFonts w:ascii="Times New Roman" w:hAnsi="Times New Roman" w:cs="Times New Roman"/>
          <w:b/>
        </w:rPr>
        <w:t xml:space="preserve"> </w:t>
      </w:r>
      <w:r w:rsidR="009A7D79">
        <w:rPr>
          <w:rFonts w:ascii="Times New Roman" w:hAnsi="Times New Roman" w:cs="Times New Roman"/>
          <w:b/>
        </w:rPr>
        <w:t>–</w:t>
      </w:r>
      <w:r w:rsidR="009A7D79" w:rsidRPr="003F4B53">
        <w:rPr>
          <w:rFonts w:ascii="Times New Roman" w:hAnsi="Times New Roman" w:cs="Times New Roman"/>
          <w:b/>
        </w:rPr>
        <w:t xml:space="preserve"> Ju</w:t>
      </w:r>
      <w:r w:rsidR="009A7D79">
        <w:rPr>
          <w:rFonts w:ascii="Times New Roman" w:hAnsi="Times New Roman" w:cs="Times New Roman"/>
          <w:b/>
        </w:rPr>
        <w:t xml:space="preserve">ne </w:t>
      </w:r>
      <w:r w:rsidR="009A7D79" w:rsidRPr="003F4B53">
        <w:rPr>
          <w:rFonts w:ascii="Times New Roman" w:hAnsi="Times New Roman" w:cs="Times New Roman"/>
          <w:b/>
        </w:rPr>
        <w:t>201</w:t>
      </w:r>
      <w:r w:rsidR="00F51616">
        <w:rPr>
          <w:rFonts w:ascii="Times New Roman" w:hAnsi="Times New Roman" w:cs="Times New Roman"/>
          <w:b/>
        </w:rPr>
        <w:t>3</w:t>
      </w:r>
    </w:p>
    <w:p w14:paraId="5C0DD24B" w14:textId="77188021" w:rsidR="00110264" w:rsidRPr="00591DDA" w:rsidRDefault="00110264" w:rsidP="004A29A9">
      <w:pPr>
        <w:spacing w:after="0"/>
        <w:contextualSpacing/>
        <w:jc w:val="both"/>
        <w:rPr>
          <w:rFonts w:ascii="Times New Roman" w:hAnsi="Times New Roman" w:cs="Times New Roman"/>
          <w:b/>
        </w:rPr>
      </w:pPr>
      <w:r w:rsidRPr="00591DDA">
        <w:rPr>
          <w:rFonts w:ascii="Times New Roman" w:hAnsi="Times New Roman" w:cs="Times New Roman"/>
          <w:b/>
        </w:rPr>
        <w:t>Project Developer</w:t>
      </w:r>
    </w:p>
    <w:p w14:paraId="70157FC2" w14:textId="2487F96A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Wrote a program that performed data scraping from Yelp’s website using Python and Selenium Web driver, and Yelp API</w:t>
      </w:r>
      <w:r w:rsidR="004C294E">
        <w:rPr>
          <w:rFonts w:ascii="Times New Roman" w:hAnsi="Times New Roman" w:cs="Times New Roman"/>
        </w:rPr>
        <w:t>.</w:t>
      </w:r>
    </w:p>
    <w:p w14:paraId="03D3232D" w14:textId="0F7830C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Deployed this program on a Hadoop single-node cluster setup on Ubuntu Linux</w:t>
      </w:r>
      <w:r w:rsidR="004C294E">
        <w:rPr>
          <w:rFonts w:ascii="Times New Roman" w:hAnsi="Times New Roman" w:cs="Times New Roman"/>
        </w:rPr>
        <w:t>.</w:t>
      </w:r>
    </w:p>
    <w:p w14:paraId="55F925D3" w14:textId="10F2F60B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Mining and Data Warehousing with MapReduce operations on single-node HDFS on Ubuntu Linux</w:t>
      </w:r>
      <w:r w:rsidR="004C294E">
        <w:rPr>
          <w:rFonts w:ascii="Times New Roman" w:hAnsi="Times New Roman" w:cs="Times New Roman"/>
        </w:rPr>
        <w:t>.</w:t>
      </w:r>
    </w:p>
    <w:p w14:paraId="522CFD7F" w14:textId="53D5B1A0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Used Yelp API access for data collection</w:t>
      </w:r>
      <w:r w:rsidR="004C294E">
        <w:rPr>
          <w:rFonts w:ascii="Times New Roman" w:hAnsi="Times New Roman" w:cs="Times New Roman"/>
        </w:rPr>
        <w:t>.</w:t>
      </w:r>
    </w:p>
    <w:p w14:paraId="2305D5EB" w14:textId="480C38B7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Performed data classification and data massaging from JSON to CSV text</w:t>
      </w:r>
      <w:r w:rsidR="004C294E">
        <w:rPr>
          <w:rFonts w:ascii="Times New Roman" w:hAnsi="Times New Roman" w:cs="Times New Roman"/>
        </w:rPr>
        <w:t>.</w:t>
      </w:r>
    </w:p>
    <w:p w14:paraId="31EC579D" w14:textId="17E8AC69" w:rsidR="004A29A9" w:rsidRPr="004A29A9" w:rsidRDefault="004A29A9" w:rsidP="00110264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>Calculated Data analysis on yelp datasets from Yelp API using python while utilizing python extension library pylab</w:t>
      </w:r>
      <w:r w:rsidR="004C294E">
        <w:rPr>
          <w:rFonts w:ascii="Times New Roman" w:hAnsi="Times New Roman" w:cs="Times New Roman"/>
        </w:rPr>
        <w:t>.</w:t>
      </w:r>
    </w:p>
    <w:p w14:paraId="277D542E" w14:textId="4F676953" w:rsidR="00B0156E" w:rsidRPr="001D19A7" w:rsidRDefault="004A29A9" w:rsidP="004A29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A29A9">
        <w:rPr>
          <w:rFonts w:ascii="Times New Roman" w:hAnsi="Times New Roman" w:cs="Times New Roman"/>
        </w:rPr>
        <w:t xml:space="preserve">Created and presented data visualization using python matplotlib and google maps API Hosted at: </w:t>
      </w:r>
      <w:hyperlink r:id="rId11" w:history="1">
        <w:r w:rsidR="00E634EB" w:rsidRPr="00F07548">
          <w:rPr>
            <w:rStyle w:val="Hyperlink"/>
            <w:rFonts w:ascii="Times New Roman" w:hAnsi="Times New Roman" w:cs="Times New Roman"/>
            <w:b/>
            <w:bCs/>
          </w:rPr>
          <w:t>https://github.com/pcwerk</w:t>
        </w:r>
      </w:hyperlink>
    </w:p>
    <w:sectPr w:rsidR="00B0156E" w:rsidRPr="001D19A7" w:rsidSect="00B86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Sans Serif">
    <w:altName w:val="Microsoft Sans Serif"/>
    <w:charset w:val="00"/>
    <w:family w:val="swiss"/>
    <w:pitch w:val="variable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07"/>
        </w:tabs>
        <w:ind w:left="707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67"/>
        </w:tabs>
        <w:ind w:left="106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7"/>
        </w:tabs>
        <w:ind w:left="1427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787"/>
        </w:tabs>
        <w:ind w:left="1787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47"/>
        </w:tabs>
        <w:ind w:left="214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7"/>
        </w:tabs>
        <w:ind w:left="2507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67"/>
        </w:tabs>
        <w:ind w:left="2867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27"/>
        </w:tabs>
        <w:ind w:left="322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7"/>
        </w:tabs>
        <w:ind w:left="3587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42621E"/>
    <w:multiLevelType w:val="hybridMultilevel"/>
    <w:tmpl w:val="B792D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24F99"/>
    <w:multiLevelType w:val="hybridMultilevel"/>
    <w:tmpl w:val="A872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32E"/>
    <w:multiLevelType w:val="hybridMultilevel"/>
    <w:tmpl w:val="29AE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A95A8D"/>
    <w:multiLevelType w:val="hybridMultilevel"/>
    <w:tmpl w:val="39722546"/>
    <w:lvl w:ilvl="0" w:tplc="3F6ECAB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858A6B6">
      <w:numFmt w:val="bullet"/>
      <w:lvlText w:val="•"/>
      <w:lvlJc w:val="left"/>
      <w:pPr>
        <w:ind w:left="1510" w:hanging="360"/>
      </w:pPr>
      <w:rPr>
        <w:rFonts w:hint="default"/>
        <w:lang w:val="en-US" w:eastAsia="en-US" w:bidi="ar-SA"/>
      </w:rPr>
    </w:lvl>
    <w:lvl w:ilvl="2" w:tplc="FE6AB59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E9FC094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021C2C34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264744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5FB64AB4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43986AE0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86A630D2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86E6E97"/>
    <w:multiLevelType w:val="hybridMultilevel"/>
    <w:tmpl w:val="D764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55B35"/>
    <w:multiLevelType w:val="hybridMultilevel"/>
    <w:tmpl w:val="AC7E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5B6B"/>
    <w:multiLevelType w:val="hybridMultilevel"/>
    <w:tmpl w:val="AAFE63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478B9"/>
    <w:multiLevelType w:val="hybridMultilevel"/>
    <w:tmpl w:val="307E9D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8866CA"/>
    <w:multiLevelType w:val="hybridMultilevel"/>
    <w:tmpl w:val="2C4CAC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7E04BC"/>
    <w:multiLevelType w:val="hybridMultilevel"/>
    <w:tmpl w:val="92E4C4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669CC"/>
    <w:multiLevelType w:val="hybridMultilevel"/>
    <w:tmpl w:val="EB3C0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610864"/>
    <w:multiLevelType w:val="hybridMultilevel"/>
    <w:tmpl w:val="3A94A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53F16"/>
    <w:multiLevelType w:val="hybridMultilevel"/>
    <w:tmpl w:val="041845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782D11"/>
    <w:multiLevelType w:val="hybridMultilevel"/>
    <w:tmpl w:val="42F291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33737D"/>
    <w:multiLevelType w:val="hybridMultilevel"/>
    <w:tmpl w:val="85C8E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255B8A"/>
    <w:multiLevelType w:val="hybridMultilevel"/>
    <w:tmpl w:val="243EC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99"/>
    <w:multiLevelType w:val="hybridMultilevel"/>
    <w:tmpl w:val="FD8EB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127D0"/>
    <w:multiLevelType w:val="multilevel"/>
    <w:tmpl w:val="417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B318E"/>
    <w:multiLevelType w:val="hybridMultilevel"/>
    <w:tmpl w:val="A0C66F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3004C2"/>
    <w:multiLevelType w:val="hybridMultilevel"/>
    <w:tmpl w:val="879E24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7A32F1"/>
    <w:multiLevelType w:val="hybridMultilevel"/>
    <w:tmpl w:val="F676D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EB14EA"/>
    <w:multiLevelType w:val="hybridMultilevel"/>
    <w:tmpl w:val="F22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3125C"/>
    <w:multiLevelType w:val="hybridMultilevel"/>
    <w:tmpl w:val="F0047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77B45"/>
    <w:multiLevelType w:val="hybridMultilevel"/>
    <w:tmpl w:val="8E20C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DF2452"/>
    <w:multiLevelType w:val="hybridMultilevel"/>
    <w:tmpl w:val="10584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54579">
    <w:abstractNumId w:val="8"/>
  </w:num>
  <w:num w:numId="2" w16cid:durableId="1427190501">
    <w:abstractNumId w:val="3"/>
  </w:num>
  <w:num w:numId="3" w16cid:durableId="1175339118">
    <w:abstractNumId w:val="13"/>
  </w:num>
  <w:num w:numId="4" w16cid:durableId="450788084">
    <w:abstractNumId w:val="20"/>
  </w:num>
  <w:num w:numId="5" w16cid:durableId="1880583934">
    <w:abstractNumId w:val="16"/>
  </w:num>
  <w:num w:numId="6" w16cid:durableId="1418746268">
    <w:abstractNumId w:val="12"/>
  </w:num>
  <w:num w:numId="7" w16cid:durableId="878208237">
    <w:abstractNumId w:val="24"/>
  </w:num>
  <w:num w:numId="8" w16cid:durableId="1301421577">
    <w:abstractNumId w:val="10"/>
  </w:num>
  <w:num w:numId="9" w16cid:durableId="70084122">
    <w:abstractNumId w:val="18"/>
  </w:num>
  <w:num w:numId="10" w16cid:durableId="1035470534">
    <w:abstractNumId w:val="17"/>
  </w:num>
  <w:num w:numId="11" w16cid:durableId="72513129">
    <w:abstractNumId w:val="15"/>
  </w:num>
  <w:num w:numId="12" w16cid:durableId="394937441">
    <w:abstractNumId w:val="21"/>
  </w:num>
  <w:num w:numId="13" w16cid:durableId="484661539">
    <w:abstractNumId w:val="11"/>
  </w:num>
  <w:num w:numId="14" w16cid:durableId="141309422">
    <w:abstractNumId w:val="9"/>
  </w:num>
  <w:num w:numId="15" w16cid:durableId="504639360">
    <w:abstractNumId w:val="23"/>
  </w:num>
  <w:num w:numId="16" w16cid:durableId="1537431156">
    <w:abstractNumId w:val="14"/>
  </w:num>
  <w:num w:numId="17" w16cid:durableId="803544665">
    <w:abstractNumId w:val="6"/>
  </w:num>
  <w:num w:numId="18" w16cid:durableId="1335839646">
    <w:abstractNumId w:val="0"/>
  </w:num>
  <w:num w:numId="19" w16cid:durableId="1063144535">
    <w:abstractNumId w:val="1"/>
  </w:num>
  <w:num w:numId="20" w16cid:durableId="214313669">
    <w:abstractNumId w:val="7"/>
  </w:num>
  <w:num w:numId="21" w16cid:durableId="595751959">
    <w:abstractNumId w:val="26"/>
  </w:num>
  <w:num w:numId="22" w16cid:durableId="1635715844">
    <w:abstractNumId w:val="2"/>
  </w:num>
  <w:num w:numId="23" w16cid:durableId="888734142">
    <w:abstractNumId w:val="5"/>
  </w:num>
  <w:num w:numId="24" w16cid:durableId="1232541897">
    <w:abstractNumId w:val="4"/>
  </w:num>
  <w:num w:numId="25" w16cid:durableId="1527645153">
    <w:abstractNumId w:val="19"/>
  </w:num>
  <w:num w:numId="26" w16cid:durableId="195167158">
    <w:abstractNumId w:val="20"/>
  </w:num>
  <w:num w:numId="27" w16cid:durableId="470563963">
    <w:abstractNumId w:val="22"/>
  </w:num>
  <w:num w:numId="28" w16cid:durableId="13303338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26"/>
    <w:rsid w:val="00010350"/>
    <w:rsid w:val="00011C23"/>
    <w:rsid w:val="00031BD4"/>
    <w:rsid w:val="00036A92"/>
    <w:rsid w:val="00043550"/>
    <w:rsid w:val="000839EB"/>
    <w:rsid w:val="000857B4"/>
    <w:rsid w:val="000A12D3"/>
    <w:rsid w:val="000B389A"/>
    <w:rsid w:val="000C6F66"/>
    <w:rsid w:val="000D1665"/>
    <w:rsid w:val="000E0436"/>
    <w:rsid w:val="00110264"/>
    <w:rsid w:val="00120774"/>
    <w:rsid w:val="00142351"/>
    <w:rsid w:val="00142D47"/>
    <w:rsid w:val="001570C4"/>
    <w:rsid w:val="00185157"/>
    <w:rsid w:val="001D0849"/>
    <w:rsid w:val="001D19A7"/>
    <w:rsid w:val="001E03C1"/>
    <w:rsid w:val="001E729C"/>
    <w:rsid w:val="001F6431"/>
    <w:rsid w:val="002307ED"/>
    <w:rsid w:val="00236F2C"/>
    <w:rsid w:val="00253115"/>
    <w:rsid w:val="00261C91"/>
    <w:rsid w:val="00265ADA"/>
    <w:rsid w:val="00273466"/>
    <w:rsid w:val="00294EC6"/>
    <w:rsid w:val="002B25C8"/>
    <w:rsid w:val="002B3231"/>
    <w:rsid w:val="002D5691"/>
    <w:rsid w:val="002E2EE4"/>
    <w:rsid w:val="00304328"/>
    <w:rsid w:val="00314824"/>
    <w:rsid w:val="003535AB"/>
    <w:rsid w:val="00354A4A"/>
    <w:rsid w:val="003576C1"/>
    <w:rsid w:val="003956CF"/>
    <w:rsid w:val="003B4E0A"/>
    <w:rsid w:val="003C5CCA"/>
    <w:rsid w:val="003C7C6B"/>
    <w:rsid w:val="003E793E"/>
    <w:rsid w:val="003F20AC"/>
    <w:rsid w:val="003F4B53"/>
    <w:rsid w:val="00412B4D"/>
    <w:rsid w:val="00431020"/>
    <w:rsid w:val="004319F6"/>
    <w:rsid w:val="004362E6"/>
    <w:rsid w:val="00442825"/>
    <w:rsid w:val="00450175"/>
    <w:rsid w:val="004517F5"/>
    <w:rsid w:val="00486680"/>
    <w:rsid w:val="004A29A9"/>
    <w:rsid w:val="004A7399"/>
    <w:rsid w:val="004B31E1"/>
    <w:rsid w:val="004B7DB5"/>
    <w:rsid w:val="004C0EF3"/>
    <w:rsid w:val="004C294E"/>
    <w:rsid w:val="004D16F3"/>
    <w:rsid w:val="004D1C14"/>
    <w:rsid w:val="004D2705"/>
    <w:rsid w:val="004E68AD"/>
    <w:rsid w:val="004E6A99"/>
    <w:rsid w:val="00512D84"/>
    <w:rsid w:val="00513902"/>
    <w:rsid w:val="00522665"/>
    <w:rsid w:val="00526137"/>
    <w:rsid w:val="0057210A"/>
    <w:rsid w:val="00576D50"/>
    <w:rsid w:val="00584B6B"/>
    <w:rsid w:val="00591DDA"/>
    <w:rsid w:val="005924A7"/>
    <w:rsid w:val="005B025F"/>
    <w:rsid w:val="005C3AAF"/>
    <w:rsid w:val="005C4028"/>
    <w:rsid w:val="005D3344"/>
    <w:rsid w:val="005D770D"/>
    <w:rsid w:val="005D7F90"/>
    <w:rsid w:val="005E33D7"/>
    <w:rsid w:val="005E36E1"/>
    <w:rsid w:val="005E3C2C"/>
    <w:rsid w:val="005F23C6"/>
    <w:rsid w:val="00600083"/>
    <w:rsid w:val="00602DDE"/>
    <w:rsid w:val="006047AF"/>
    <w:rsid w:val="0061375D"/>
    <w:rsid w:val="006217D5"/>
    <w:rsid w:val="0064633A"/>
    <w:rsid w:val="00654230"/>
    <w:rsid w:val="006545D3"/>
    <w:rsid w:val="00660FF9"/>
    <w:rsid w:val="00661E6F"/>
    <w:rsid w:val="006746FE"/>
    <w:rsid w:val="00677AE3"/>
    <w:rsid w:val="00681A94"/>
    <w:rsid w:val="00695132"/>
    <w:rsid w:val="006A2444"/>
    <w:rsid w:val="006A439A"/>
    <w:rsid w:val="006A5722"/>
    <w:rsid w:val="006D04FB"/>
    <w:rsid w:val="006F1B51"/>
    <w:rsid w:val="00703F58"/>
    <w:rsid w:val="00706836"/>
    <w:rsid w:val="00723563"/>
    <w:rsid w:val="007336DA"/>
    <w:rsid w:val="0074024D"/>
    <w:rsid w:val="007B4357"/>
    <w:rsid w:val="007B47FC"/>
    <w:rsid w:val="007B7A95"/>
    <w:rsid w:val="007C0BB4"/>
    <w:rsid w:val="007C0F8E"/>
    <w:rsid w:val="007C6E9C"/>
    <w:rsid w:val="007D0990"/>
    <w:rsid w:val="007F53C0"/>
    <w:rsid w:val="00824579"/>
    <w:rsid w:val="00833DC1"/>
    <w:rsid w:val="0084595E"/>
    <w:rsid w:val="00857848"/>
    <w:rsid w:val="00865140"/>
    <w:rsid w:val="0087057B"/>
    <w:rsid w:val="00893DC3"/>
    <w:rsid w:val="00894A49"/>
    <w:rsid w:val="008B0FFD"/>
    <w:rsid w:val="008B1D75"/>
    <w:rsid w:val="008B4F36"/>
    <w:rsid w:val="008B6A7A"/>
    <w:rsid w:val="008C3047"/>
    <w:rsid w:val="008C47FB"/>
    <w:rsid w:val="008E48E2"/>
    <w:rsid w:val="008F73BC"/>
    <w:rsid w:val="00904C2A"/>
    <w:rsid w:val="009054EA"/>
    <w:rsid w:val="0090647F"/>
    <w:rsid w:val="00907C98"/>
    <w:rsid w:val="00910900"/>
    <w:rsid w:val="00932408"/>
    <w:rsid w:val="009419DF"/>
    <w:rsid w:val="00946B93"/>
    <w:rsid w:val="00952FF7"/>
    <w:rsid w:val="00964E87"/>
    <w:rsid w:val="00977541"/>
    <w:rsid w:val="009A5F31"/>
    <w:rsid w:val="009A7D79"/>
    <w:rsid w:val="009B1F53"/>
    <w:rsid w:val="009C1DAA"/>
    <w:rsid w:val="009C6139"/>
    <w:rsid w:val="009D0F9B"/>
    <w:rsid w:val="009F40E3"/>
    <w:rsid w:val="00A0504A"/>
    <w:rsid w:val="00A1024C"/>
    <w:rsid w:val="00A1066F"/>
    <w:rsid w:val="00A1172D"/>
    <w:rsid w:val="00A14583"/>
    <w:rsid w:val="00A42972"/>
    <w:rsid w:val="00A55090"/>
    <w:rsid w:val="00A651B2"/>
    <w:rsid w:val="00A672C8"/>
    <w:rsid w:val="00A675F5"/>
    <w:rsid w:val="00A759CC"/>
    <w:rsid w:val="00A75B07"/>
    <w:rsid w:val="00A94270"/>
    <w:rsid w:val="00AA5A56"/>
    <w:rsid w:val="00AB0032"/>
    <w:rsid w:val="00AB135E"/>
    <w:rsid w:val="00AB5141"/>
    <w:rsid w:val="00AB5B0B"/>
    <w:rsid w:val="00AC7EB6"/>
    <w:rsid w:val="00AD3013"/>
    <w:rsid w:val="00AD3FEB"/>
    <w:rsid w:val="00AF398E"/>
    <w:rsid w:val="00B0156E"/>
    <w:rsid w:val="00B02C2E"/>
    <w:rsid w:val="00B307EC"/>
    <w:rsid w:val="00B316AF"/>
    <w:rsid w:val="00B364DE"/>
    <w:rsid w:val="00B4519B"/>
    <w:rsid w:val="00B462E6"/>
    <w:rsid w:val="00B803A8"/>
    <w:rsid w:val="00B86026"/>
    <w:rsid w:val="00B916DA"/>
    <w:rsid w:val="00BA1987"/>
    <w:rsid w:val="00BA5754"/>
    <w:rsid w:val="00BA5AD6"/>
    <w:rsid w:val="00BC4259"/>
    <w:rsid w:val="00BC7F22"/>
    <w:rsid w:val="00BE6680"/>
    <w:rsid w:val="00C04003"/>
    <w:rsid w:val="00C046CE"/>
    <w:rsid w:val="00C155E9"/>
    <w:rsid w:val="00C22F5E"/>
    <w:rsid w:val="00C43851"/>
    <w:rsid w:val="00C51759"/>
    <w:rsid w:val="00C60428"/>
    <w:rsid w:val="00C61315"/>
    <w:rsid w:val="00C81B96"/>
    <w:rsid w:val="00C8277B"/>
    <w:rsid w:val="00C937EE"/>
    <w:rsid w:val="00CA1A82"/>
    <w:rsid w:val="00CA52F5"/>
    <w:rsid w:val="00CB0FBC"/>
    <w:rsid w:val="00CC39D0"/>
    <w:rsid w:val="00CC79E5"/>
    <w:rsid w:val="00CD5ADC"/>
    <w:rsid w:val="00CD7094"/>
    <w:rsid w:val="00CE2CC6"/>
    <w:rsid w:val="00D07A39"/>
    <w:rsid w:val="00D16EE0"/>
    <w:rsid w:val="00D2445E"/>
    <w:rsid w:val="00D26D88"/>
    <w:rsid w:val="00D449D0"/>
    <w:rsid w:val="00D63985"/>
    <w:rsid w:val="00D6605F"/>
    <w:rsid w:val="00D8563C"/>
    <w:rsid w:val="00D87AA8"/>
    <w:rsid w:val="00D90445"/>
    <w:rsid w:val="00D90577"/>
    <w:rsid w:val="00DF7E7C"/>
    <w:rsid w:val="00E17640"/>
    <w:rsid w:val="00E201B6"/>
    <w:rsid w:val="00E2400D"/>
    <w:rsid w:val="00E2711F"/>
    <w:rsid w:val="00E31DE3"/>
    <w:rsid w:val="00E40423"/>
    <w:rsid w:val="00E634EB"/>
    <w:rsid w:val="00E65102"/>
    <w:rsid w:val="00E72E32"/>
    <w:rsid w:val="00E80843"/>
    <w:rsid w:val="00EA0D68"/>
    <w:rsid w:val="00EA5097"/>
    <w:rsid w:val="00EB0587"/>
    <w:rsid w:val="00ED3B90"/>
    <w:rsid w:val="00ED5573"/>
    <w:rsid w:val="00EE1815"/>
    <w:rsid w:val="00EE38B9"/>
    <w:rsid w:val="00EE434C"/>
    <w:rsid w:val="00F04411"/>
    <w:rsid w:val="00F12A34"/>
    <w:rsid w:val="00F16A09"/>
    <w:rsid w:val="00F23438"/>
    <w:rsid w:val="00F51616"/>
    <w:rsid w:val="00F537CF"/>
    <w:rsid w:val="00F665F0"/>
    <w:rsid w:val="00F715E4"/>
    <w:rsid w:val="00F90B93"/>
    <w:rsid w:val="00F93203"/>
    <w:rsid w:val="00F95C2C"/>
    <w:rsid w:val="00FA5EC3"/>
    <w:rsid w:val="00FD2CDC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AED8"/>
  <w15:docId w15:val="{02A94F3F-EA72-427F-AB82-0C7A10B6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6026"/>
    <w:pPr>
      <w:ind w:left="720"/>
      <w:contextualSpacing/>
    </w:pPr>
  </w:style>
  <w:style w:type="character" w:styleId="Hyperlink">
    <w:name w:val="Hyperlink"/>
    <w:rsid w:val="00F715E4"/>
    <w:rPr>
      <w:color w:val="0000FF"/>
      <w:u w:val="single"/>
    </w:rPr>
  </w:style>
  <w:style w:type="paragraph" w:customStyle="1" w:styleId="TableContents">
    <w:name w:val="Table Contents"/>
    <w:basedOn w:val="Normal"/>
    <w:rsid w:val="00F715E4"/>
    <w:pPr>
      <w:widowControl w:val="0"/>
      <w:suppressLineNumbers/>
      <w:suppressAutoHyphens/>
      <w:spacing w:after="0" w:line="100" w:lineRule="atLeast"/>
    </w:pPr>
    <w:rPr>
      <w:rFonts w:ascii="MS Sans Serif" w:eastAsia="Times New Roman" w:hAnsi="MS Sans Serif" w:cs="MS Sans Serif"/>
      <w:kern w:val="1"/>
      <w:sz w:val="20"/>
      <w:szCs w:val="20"/>
      <w:lang w:val="en-US" w:eastAsia="ar-SA"/>
    </w:rPr>
  </w:style>
  <w:style w:type="paragraph" w:customStyle="1" w:styleId="TableHeading">
    <w:name w:val="Table Heading"/>
    <w:basedOn w:val="TableContents"/>
    <w:rsid w:val="00F715E4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A29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D0F9B"/>
    <w:pPr>
      <w:widowControl w:val="0"/>
      <w:autoSpaceDE w:val="0"/>
      <w:autoSpaceDN w:val="0"/>
      <w:spacing w:after="0" w:line="240" w:lineRule="auto"/>
      <w:ind w:left="460" w:hanging="360"/>
    </w:pPr>
    <w:rPr>
      <w:rFonts w:ascii="Carlito" w:eastAsia="Carlito" w:hAnsi="Carlito" w:cs="Carlito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D0F9B"/>
    <w:rPr>
      <w:rFonts w:ascii="Carlito" w:eastAsia="Carlito" w:hAnsi="Carlito" w:cs="Carlito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4282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C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cwerk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csns.calstatela.edu/department/cs/project/view?id=4556961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avedward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110B7AF7D3C4DB7C7156370273C86" ma:contentTypeVersion="13" ma:contentTypeDescription="Create a new document." ma:contentTypeScope="" ma:versionID="59ad69d827e78aed5ae1d6cacec50574">
  <xsd:schema xmlns:xsd="http://www.w3.org/2001/XMLSchema" xmlns:xs="http://www.w3.org/2001/XMLSchema" xmlns:p="http://schemas.microsoft.com/office/2006/metadata/properties" xmlns:ns3="eb57d1f1-49eb-4c5d-9b7a-e3d383da7c98" xmlns:ns4="9b1f9f09-57de-4186-b85c-3606ea691b7f" targetNamespace="http://schemas.microsoft.com/office/2006/metadata/properties" ma:root="true" ma:fieldsID="961b7c2bd6911749ababc22c3305c903" ns3:_="" ns4:_="">
    <xsd:import namespace="eb57d1f1-49eb-4c5d-9b7a-e3d383da7c98"/>
    <xsd:import namespace="9b1f9f09-57de-4186-b85c-3606ea691b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7d1f1-49eb-4c5d-9b7a-e3d383da7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f9f09-57de-4186-b85c-3606ea69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FB4984-995B-4043-9707-4279F38CA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06E59A-F616-448A-9F97-436B90EC9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57d1f1-49eb-4c5d-9b7a-e3d383da7c98"/>
    <ds:schemaRef ds:uri="9b1f9f09-57de-4186-b85c-3606ea69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42377-179D-4B80-AD66-26595E91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C9CCD2-F5AB-4259-9652-61653623B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Edwards</dc:creator>
  <cp:keywords/>
  <dc:description/>
  <cp:lastModifiedBy>デビッド エドワーズ</cp:lastModifiedBy>
  <cp:revision>18</cp:revision>
  <cp:lastPrinted>2023-06-22T16:35:00Z</cp:lastPrinted>
  <dcterms:created xsi:type="dcterms:W3CDTF">2023-09-22T18:35:00Z</dcterms:created>
  <dcterms:modified xsi:type="dcterms:W3CDTF">2023-12-05T20:08:00Z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0x010100851110B7AF7D3C4DB7C7156370273C86</vt:lpwstr>
  </property>
</Properties>
</file>